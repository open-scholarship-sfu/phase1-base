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8EBF" w14:textId="07381142" w:rsidR="00F95004" w:rsidRPr="00F95004" w:rsidRDefault="00F95004" w:rsidP="00F95004">
      <w:pPr>
        <w:pStyle w:val="Heading1"/>
      </w:pPr>
      <w:commentRangeStart w:id="0"/>
      <w:del w:id="1" w:author="Teixeira Higino, Gracielle" w:date="2025-09-16T18:14:00Z" w16du:dateUtc="2025-09-17T01:14:00Z">
        <w:r w:rsidRPr="00F95004" w:rsidDel="006703C8">
          <w:delText>A movement for change emerges through open scholarship principles at SFU</w:delText>
        </w:r>
        <w:commentRangeEnd w:id="0"/>
        <w:r w:rsidR="007448EE" w:rsidDel="006703C8">
          <w:rPr>
            <w:rStyle w:val="CommentReference"/>
            <w:rFonts w:asciiTheme="minorHAnsi" w:eastAsiaTheme="minorHAnsi" w:hAnsiTheme="minorHAnsi" w:cstheme="minorBidi"/>
            <w:color w:val="auto"/>
          </w:rPr>
          <w:commentReference w:id="0"/>
        </w:r>
      </w:del>
      <w:ins w:id="2" w:author="Teixeira Higino, Gracielle" w:date="2025-09-16T18:14:00Z" w16du:dateUtc="2025-09-17T01:14:00Z">
        <w:r w:rsidR="006703C8">
          <w:t>The open movement at SFU</w:t>
        </w:r>
      </w:ins>
    </w:p>
    <w:p w14:paraId="63492786" w14:textId="402771CE" w:rsidR="00F95004" w:rsidRDefault="00D43992">
      <w:pPr>
        <w:pStyle w:val="FirstParagraph"/>
      </w:pPr>
      <w:r>
        <w:t xml:space="preserve">By </w:t>
      </w:r>
      <w:r w:rsidRPr="00D43992">
        <w:t xml:space="preserve">Gracielle Higino </w:t>
      </w:r>
    </w:p>
    <w:p w14:paraId="622D1FEA" w14:textId="63E82198" w:rsidR="006F1D53" w:rsidRDefault="003D7B2B">
      <w:pPr>
        <w:pStyle w:val="FirstParagraph"/>
      </w:pPr>
      <w:ins w:id="3" w:author="Teixeira Higino, Gracielle" w:date="2025-09-16T19:13:00Z" w16du:dateUtc="2025-09-17T02:13:00Z">
        <w:r>
          <w:t xml:space="preserve">The Simon Fraser University is home to many open scholarship projects, and you’re going to hear </w:t>
        </w:r>
        <w:proofErr w:type="gramStart"/>
        <w:r>
          <w:t>more and more</w:t>
        </w:r>
        <w:proofErr w:type="gramEnd"/>
        <w:r>
          <w:t xml:space="preserve"> about it in the next </w:t>
        </w:r>
      </w:ins>
      <w:ins w:id="4" w:author="Teixeira Higino, Gracielle" w:date="2025-09-16T19:14:00Z" w16du:dateUtc="2025-09-17T02:14:00Z">
        <w:r>
          <w:t xml:space="preserve">few years. </w:t>
        </w:r>
      </w:ins>
      <w:r w:rsidR="00DB3D5B">
        <w:t xml:space="preserve">My first contact with the open movement was when my older sister was an undergrad at a public university in Brazil. She was learning to use scientific papers for her </w:t>
      </w:r>
      <w:proofErr w:type="gramStart"/>
      <w:r w:rsidR="00DB3D5B">
        <w:t>assignments</w:t>
      </w:r>
      <w:proofErr w:type="gramEnd"/>
      <w:r w:rsidR="00DB3D5B">
        <w:t xml:space="preserve"> and she showed me </w:t>
      </w:r>
      <w:hyperlink r:id="rId12">
        <w:proofErr w:type="spellStart"/>
        <w:r w:rsidR="00DB3D5B">
          <w:rPr>
            <w:rStyle w:val="Hyperlink"/>
          </w:rPr>
          <w:t>SciELO</w:t>
        </w:r>
        <w:proofErr w:type="spellEnd"/>
      </w:hyperlink>
      <w:r w:rsidR="00DB3D5B">
        <w:t xml:space="preserve">, a </w:t>
      </w:r>
      <w:r w:rsidR="000F0495">
        <w:t xml:space="preserve">Latin American </w:t>
      </w:r>
      <w:r w:rsidR="00DB3D5B">
        <w:t xml:space="preserve">publishing platform, with </w:t>
      </w:r>
      <w:r w:rsidR="000F0495">
        <w:t xml:space="preserve">free access to </w:t>
      </w:r>
      <w:r w:rsidR="00DB3D5B">
        <w:t xml:space="preserve">scientific papers. </w:t>
      </w:r>
      <w:ins w:id="5" w:author="Teixeira Higino, Gracielle" w:date="2025-09-16T19:14:00Z" w16du:dateUtc="2025-09-17T02:14:00Z">
        <w:r>
          <w:t>W</w:t>
        </w:r>
      </w:ins>
      <w:ins w:id="6" w:author="Teixeira Higino, Gracielle" w:date="2025-09-16T18:26:00Z" w16du:dateUtc="2025-09-17T01:26:00Z">
        <w:r w:rsidR="00410BC4">
          <w:t>hen it was my turn to be</w:t>
        </w:r>
      </w:ins>
      <w:del w:id="7" w:author="Teixeira Higino, Gracielle" w:date="2025-09-16T18:25:00Z" w16du:dateUtc="2025-09-17T01:25:00Z">
        <w:r w:rsidR="000F0495" w:rsidDel="00410BC4">
          <w:delText>As</w:delText>
        </w:r>
        <w:r w:rsidR="00DB3D5B" w:rsidDel="00410BC4">
          <w:delText xml:space="preserve"> </w:delText>
        </w:r>
      </w:del>
      <w:ins w:id="8" w:author="Teixeira Higino, Gracielle" w:date="2025-09-16T18:25:00Z" w16du:dateUtc="2025-09-17T01:25:00Z">
        <w:r w:rsidR="00410BC4">
          <w:t xml:space="preserve"> </w:t>
        </w:r>
      </w:ins>
      <w:r w:rsidR="00DB3D5B">
        <w:t xml:space="preserve">an undergrad, I learned that </w:t>
      </w:r>
      <w:proofErr w:type="gramStart"/>
      <w:r w:rsidR="00DB3D5B">
        <w:t>the majority of</w:t>
      </w:r>
      <w:proofErr w:type="gramEnd"/>
      <w:r w:rsidR="00DB3D5B">
        <w:t xml:space="preserve"> scientific literature</w:t>
      </w:r>
      <w:r w:rsidR="000F0495">
        <w:t xml:space="preserve"> is </w:t>
      </w:r>
      <w:r w:rsidR="00DB3D5B">
        <w:t xml:space="preserve">behind a paywall and not accessible to a Brazilian student like I was. As we learn how to be scholars, we find out very early on that producing new knowledge is expensive, and that most of us have limited access to resources to support it. I decided then </w:t>
      </w:r>
      <w:r w:rsidR="000F0495">
        <w:t>to</w:t>
      </w:r>
      <w:r w:rsidR="00DB3D5B">
        <w:t xml:space="preserve"> get involved in what I </w:t>
      </w:r>
      <w:r w:rsidR="000F0495">
        <w:t xml:space="preserve">later </w:t>
      </w:r>
      <w:r w:rsidR="00DB3D5B">
        <w:t>learned later</w:t>
      </w:r>
      <w:r w:rsidR="000F0495">
        <w:t xml:space="preserve"> to </w:t>
      </w:r>
      <w:r w:rsidR="00223CEA">
        <w:t>call the</w:t>
      </w:r>
      <w:r w:rsidR="00DB3D5B">
        <w:t xml:space="preserve"> “open movement”, in the hope that </w:t>
      </w:r>
      <w:r w:rsidR="000F0495">
        <w:t xml:space="preserve">the next generation of </w:t>
      </w:r>
      <w:r w:rsidR="00DB3D5B">
        <w:t xml:space="preserve">students and professionals </w:t>
      </w:r>
      <w:r w:rsidR="000F0495">
        <w:t>will</w:t>
      </w:r>
      <w:r w:rsidR="00DB3D5B">
        <w:t xml:space="preserve"> face less barriers to access</w:t>
      </w:r>
      <w:r w:rsidR="000F0495">
        <w:t>ing</w:t>
      </w:r>
      <w:r w:rsidR="00DB3D5B">
        <w:t xml:space="preserve"> research resources.</w:t>
      </w:r>
    </w:p>
    <w:p w14:paraId="782E4D77" w14:textId="03539970" w:rsidR="006F1D53" w:rsidRDefault="00F148C5">
      <w:pPr>
        <w:pStyle w:val="BodyText"/>
      </w:pPr>
      <w:r>
        <w:t>S</w:t>
      </w:r>
      <w:r w:rsidR="00DB3D5B">
        <w:t xml:space="preserve">haring resources and products of the research cycle </w:t>
      </w:r>
      <w:r>
        <w:t>will reduce investments in</w:t>
      </w:r>
      <w:r w:rsidR="00DB3D5B">
        <w:t xml:space="preserve"> re</w:t>
      </w:r>
      <w:r>
        <w:t>peating</w:t>
      </w:r>
      <w:r w:rsidR="00DB3D5B">
        <w:t xml:space="preserve"> </w:t>
      </w:r>
      <w:r>
        <w:t>research unnecessarily</w:t>
      </w:r>
      <w:r w:rsidR="00DB3D5B">
        <w:t xml:space="preserve">, and we </w:t>
      </w:r>
      <w:r>
        <w:t xml:space="preserve">can </w:t>
      </w:r>
      <w:r w:rsidR="00DB3D5B">
        <w:t xml:space="preserve">more easily build on other people’s </w:t>
      </w:r>
      <w:r>
        <w:t xml:space="preserve">research </w:t>
      </w:r>
      <w:r w:rsidR="00DB3D5B">
        <w:t xml:space="preserve">knowledge to create a global network of human knowledge. Just like knowledge mobilization, Open Scholarship also enhances inclusion by promoting knowledge exchanges between equity-seeking, underrepresented or excluded groups, and </w:t>
      </w:r>
      <w:r w:rsidR="000F0495">
        <w:t xml:space="preserve">as the UNESCO Recommendation on Open Science states, by </w:t>
      </w:r>
      <w:hyperlink r:id="rId13">
        <w:r w:rsidR="00DB3D5B">
          <w:rPr>
            <w:rStyle w:val="Hyperlink"/>
          </w:rPr>
          <w:t>“reducing inequalities in access to scientific development, infrastructures and capabilities among different countries and regions”</w:t>
        </w:r>
      </w:hyperlink>
      <w:r w:rsidR="00DB3D5B">
        <w:t>.</w:t>
      </w:r>
    </w:p>
    <w:p w14:paraId="235EB8EE" w14:textId="77777777" w:rsidR="006F1D53" w:rsidRDefault="00DB3D5B">
      <w:pPr>
        <w:pStyle w:val="Heading3"/>
      </w:pPr>
      <w:bookmarkStart w:id="9" w:name="what-does-open-mean"/>
      <w:r>
        <w:t>What does “open” mean?</w:t>
      </w:r>
    </w:p>
    <w:p w14:paraId="25370510" w14:textId="2DCBA3A7" w:rsidR="00F148C5" w:rsidRDefault="00DB3D5B">
      <w:pPr>
        <w:pStyle w:val="FirstParagraph"/>
      </w:pPr>
      <w:r>
        <w:t xml:space="preserve">Open Scholarship practices </w:t>
      </w:r>
      <w:r w:rsidR="00223CEA">
        <w:t>optimize</w:t>
      </w:r>
      <w:r>
        <w:t xml:space="preserve"> the impact of research</w:t>
      </w:r>
      <w:r w:rsidR="00F148C5">
        <w:t>.</w:t>
      </w:r>
      <w:r>
        <w:t xml:space="preserve"> </w:t>
      </w:r>
      <w:r w:rsidR="00F148C5">
        <w:t>I</w:t>
      </w:r>
      <w:r>
        <w:t xml:space="preserve">t includes concepts such as open access, open education, and open data, each of them characterizing a specific aspect of sharing </w:t>
      </w:r>
      <w:proofErr w:type="gramStart"/>
      <w:r>
        <w:t>knowledge, but</w:t>
      </w:r>
      <w:proofErr w:type="gramEnd"/>
      <w:r>
        <w:t xml:space="preserve"> also flourishing as interdependent concepts. </w:t>
      </w:r>
    </w:p>
    <w:p w14:paraId="03E94F1E" w14:textId="70007E19" w:rsidR="006F1D53" w:rsidRDefault="00DB3D5B">
      <w:pPr>
        <w:pStyle w:val="FirstParagraph"/>
      </w:pPr>
      <w:r>
        <w:t xml:space="preserve">Whenever you come across the term “open”, it means that someone has thought about how other people could (or could not) re-use that product and has expressed that through an open license </w:t>
      </w:r>
      <w:r w:rsidR="00F148C5">
        <w:t xml:space="preserve">legal </w:t>
      </w:r>
      <w:r>
        <w:t>document. It also means that values related to equity, accessibility, inclusion and diversity are somehow playing a role in how this product was designed, produced and shared. “Open” does not necessarily mean “free”, but it often means that you can re-use, remix or redistribute something, giving the proper attribution.</w:t>
      </w:r>
    </w:p>
    <w:p w14:paraId="288CDE68" w14:textId="61C9652D" w:rsidR="006F1D53" w:rsidRDefault="00DB3D5B">
      <w:pPr>
        <w:pStyle w:val="BodyText"/>
      </w:pPr>
      <w:r>
        <w:t xml:space="preserve">When someone collects data for a specific research project, they start a data lifecycle that can end with the publication of a </w:t>
      </w:r>
      <w:r w:rsidR="00223CEA">
        <w:t>paper or</w:t>
      </w:r>
      <w:r>
        <w:t xml:space="preserve"> get a “stretch” when it is deposited </w:t>
      </w:r>
      <w:r w:rsidR="00F148C5">
        <w:t>in</w:t>
      </w:r>
      <w:r>
        <w:t xml:space="preserve"> a repository. This allows other researchers to skip </w:t>
      </w:r>
      <w:r w:rsidR="00F148C5">
        <w:t>repetitive data collection</w:t>
      </w:r>
      <w:r>
        <w:t xml:space="preserve">, </w:t>
      </w:r>
      <w:r w:rsidR="00E36EA7">
        <w:t xml:space="preserve">avoid </w:t>
      </w:r>
      <w:hyperlink r:id="rId14">
        <w:r>
          <w:rPr>
            <w:rStyle w:val="Hyperlink"/>
          </w:rPr>
          <w:t>wasting resources</w:t>
        </w:r>
      </w:hyperlink>
      <w:r w:rsidR="00E36EA7">
        <w:rPr>
          <w:rStyle w:val="Hyperlink"/>
        </w:rPr>
        <w:t>,</w:t>
      </w:r>
      <w:r>
        <w:t xml:space="preserve"> and </w:t>
      </w:r>
      <w:r w:rsidR="00E36EA7">
        <w:t>speed up</w:t>
      </w:r>
      <w:r>
        <w:t xml:space="preserve"> the production of new knowledge.</w:t>
      </w:r>
    </w:p>
    <w:p w14:paraId="3F3D1193" w14:textId="09D2D7E7" w:rsidR="006F1D53" w:rsidRDefault="00DB3D5B">
      <w:pPr>
        <w:pStyle w:val="BodyText"/>
      </w:pPr>
      <w:r>
        <w:t xml:space="preserve">Sharing data also helps </w:t>
      </w:r>
      <w:r w:rsidR="00E36EA7">
        <w:t xml:space="preserve">demonstrate </w:t>
      </w:r>
      <w:r>
        <w:t xml:space="preserve">your research </w:t>
      </w:r>
      <w:r w:rsidR="00E36EA7">
        <w:t xml:space="preserve">is </w:t>
      </w:r>
      <w:r>
        <w:t xml:space="preserve">trustworthy, </w:t>
      </w:r>
      <w:r w:rsidR="00E36EA7">
        <w:t xml:space="preserve">as </w:t>
      </w:r>
      <w:r>
        <w:t xml:space="preserve">anyone can reproduce the analyses. It’s important to </w:t>
      </w:r>
      <w:r w:rsidR="00E36EA7">
        <w:t xml:space="preserve">note </w:t>
      </w:r>
      <w:r>
        <w:t xml:space="preserve">that data sharing does not overwrite the </w:t>
      </w:r>
      <w:r>
        <w:lastRenderedPageBreak/>
        <w:t xml:space="preserve">right to privacy, and very often human data cannot be shared publicly. There are ways to account for that and still be part of the open movement, </w:t>
      </w:r>
      <w:proofErr w:type="gramStart"/>
      <w:r>
        <w:t>as long as</w:t>
      </w:r>
      <w:proofErr w:type="gramEnd"/>
      <w:r>
        <w:t xml:space="preserve"> the researchers are fully transparent about their processes. If you have 20 minutes and want to reflect on data sharing, I recommend watching </w:t>
      </w:r>
      <w:hyperlink r:id="rId15">
        <w:r>
          <w:rPr>
            <w:rStyle w:val="Hyperlink"/>
          </w:rPr>
          <w:t>this documentary</w:t>
        </w:r>
      </w:hyperlink>
      <w:r>
        <w:t>.</w:t>
      </w:r>
    </w:p>
    <w:p w14:paraId="24D80D6B" w14:textId="77777777" w:rsidR="006F1D53" w:rsidRDefault="00DB3D5B">
      <w:pPr>
        <w:pStyle w:val="Heading3"/>
      </w:pPr>
      <w:bookmarkStart w:id="10" w:name="a-movement-for-change"/>
      <w:bookmarkEnd w:id="9"/>
      <w:r>
        <w:t>A movement for change</w:t>
      </w:r>
    </w:p>
    <w:p w14:paraId="051FEF57" w14:textId="1A7A7DEB" w:rsidR="00E36EA7" w:rsidRDefault="00DB3D5B">
      <w:pPr>
        <w:pStyle w:val="FirstParagraph"/>
        <w:rPr>
          <w:ins w:id="11" w:author="Lupin Battersby" w:date="2025-09-16T11:45:00Z"/>
        </w:rPr>
      </w:pPr>
      <w:r>
        <w:t xml:space="preserve">The open movement empowers people to overcome the limitations of resource sharing in knowledge and culture production and usage. With that vision in mind, the </w:t>
      </w:r>
      <w:hyperlink r:id="rId16" w:history="1">
        <w:r w:rsidRPr="00E36EA7">
          <w:rPr>
            <w:rStyle w:val="Hyperlink"/>
          </w:rPr>
          <w:t>Institute for Neuroscience and Neurotechnology</w:t>
        </w:r>
      </w:hyperlink>
      <w:ins w:id="12" w:author="Teixeira Higino, Gracielle" w:date="2025-09-16T18:29:00Z" w16du:dateUtc="2025-09-17T01:29:00Z">
        <w:r w:rsidR="00410BC4">
          <w:t xml:space="preserve"> (INN)</w:t>
        </w:r>
      </w:ins>
      <w:r>
        <w:t xml:space="preserve"> at Simon Fraser University is leading a revolution to make it possible for every member of the SFU community to </w:t>
      </w:r>
      <w:commentRangeStart w:id="13"/>
      <w:r>
        <w:t xml:space="preserve">implement open practices </w:t>
      </w:r>
      <w:commentRangeEnd w:id="13"/>
      <w:r w:rsidR="004E30C6">
        <w:rPr>
          <w:rStyle w:val="CommentReference"/>
        </w:rPr>
        <w:commentReference w:id="13"/>
      </w:r>
      <w:r>
        <w:t>in their academic routines.</w:t>
      </w:r>
      <w:ins w:id="14" w:author="Teixeira Higino, Gracielle" w:date="2025-09-16T18:20:00Z" w16du:dateUtc="2025-09-17T01:20:00Z">
        <w:r w:rsidR="006703C8">
          <w:t xml:space="preserve"> These practices are based o</w:t>
        </w:r>
      </w:ins>
      <w:ins w:id="15" w:author="Teixeira Higino, Gracielle" w:date="2025-09-16T18:21:00Z" w16du:dateUtc="2025-09-17T01:21:00Z">
        <w:r w:rsidR="006703C8">
          <w:t xml:space="preserve">n </w:t>
        </w:r>
      </w:ins>
      <w:ins w:id="16" w:author="Teixeira Higino, Gracielle" w:date="2025-09-16T18:24:00Z" w16du:dateUtc="2025-09-17T01:24:00Z">
        <w:r w:rsidR="00410BC4">
          <w:fldChar w:fldCharType="begin"/>
        </w:r>
        <w:r w:rsidR="00410BC4">
          <w:instrText>HYPERLINK "https://www.sfu.ca/research/performance-excellence/open-science/open-science-principles.html"</w:instrText>
        </w:r>
        <w:r w:rsidR="00410BC4">
          <w:fldChar w:fldCharType="separate"/>
        </w:r>
        <w:r w:rsidR="00410BC4" w:rsidRPr="00410BC4">
          <w:rPr>
            <w:rStyle w:val="Hyperlink"/>
          </w:rPr>
          <w:t>five principles</w:t>
        </w:r>
        <w:r w:rsidR="00410BC4">
          <w:fldChar w:fldCharType="end"/>
        </w:r>
        <w:r w:rsidR="00410BC4">
          <w:t xml:space="preserve"> </w:t>
        </w:r>
      </w:ins>
      <w:ins w:id="17" w:author="Teixeira Higino, Gracielle" w:date="2025-09-16T18:21:00Z" w16du:dateUtc="2025-09-17T01:21:00Z">
        <w:r w:rsidR="006703C8">
          <w:t xml:space="preserve">that were designed collective by the SFU </w:t>
        </w:r>
      </w:ins>
      <w:ins w:id="18" w:author="Teixeira Higino, Gracielle" w:date="2025-09-16T18:57:00Z" w16du:dateUtc="2025-09-17T01:57:00Z">
        <w:r w:rsidR="00EE449E">
          <w:t>community</w:t>
        </w:r>
      </w:ins>
      <w:ins w:id="19" w:author="Teixeira Higino, Gracielle" w:date="2025-09-16T18:22:00Z" w16du:dateUtc="2025-09-17T01:22:00Z">
        <w:r w:rsidR="006703C8">
          <w:t xml:space="preserve">, and include </w:t>
        </w:r>
        <w:r w:rsidR="00410BC4">
          <w:t>“respecting the dig</w:t>
        </w:r>
      </w:ins>
      <w:ins w:id="20" w:author="Teixeira Higino, Gracielle" w:date="2025-09-16T18:23:00Z" w16du:dateUtc="2025-09-17T01:23:00Z">
        <w:r w:rsidR="00410BC4">
          <w:t xml:space="preserve">nity and privacy of research participants”, “prioritizing translation with harmonized approaches to intellectual property” and “transformation through equitable practice of open </w:t>
        </w:r>
      </w:ins>
      <w:ins w:id="21" w:author="Teixeira Higino, Gracielle" w:date="2025-09-16T18:24:00Z" w16du:dateUtc="2025-09-17T01:24:00Z">
        <w:r w:rsidR="00410BC4">
          <w:t>scholarship</w:t>
        </w:r>
      </w:ins>
      <w:ins w:id="22" w:author="Teixeira Higino, Gracielle" w:date="2025-09-16T18:23:00Z" w16du:dateUtc="2025-09-17T01:23:00Z">
        <w:r w:rsidR="00410BC4">
          <w:t>”.</w:t>
        </w:r>
      </w:ins>
    </w:p>
    <w:p w14:paraId="0F87939F" w14:textId="25914ADB" w:rsidR="006F1D53" w:rsidRDefault="00410BC4">
      <w:pPr>
        <w:pStyle w:val="FirstParagraph"/>
      </w:pPr>
      <w:ins w:id="23" w:author="Teixeira Higino, Gracielle" w:date="2025-09-16T18:28:00Z" w16du:dateUtc="2025-09-17T01:28:00Z">
        <w:r>
          <w:t xml:space="preserve">25 years after learning about </w:t>
        </w:r>
        <w:proofErr w:type="spellStart"/>
        <w:r>
          <w:t>SciELO</w:t>
        </w:r>
        <w:proofErr w:type="spellEnd"/>
        <w:r>
          <w:t xml:space="preserve">, I am now </w:t>
        </w:r>
      </w:ins>
      <w:ins w:id="24" w:author="Teixeira Higino, Gracielle" w:date="2025-09-16T18:30:00Z" w16du:dateUtc="2025-09-17T01:30:00Z">
        <w:r>
          <w:t>the</w:t>
        </w:r>
      </w:ins>
      <w:ins w:id="25" w:author="Teixeira Higino, Gracielle" w:date="2025-09-16T18:29:00Z" w16du:dateUtc="2025-09-17T01:29:00Z">
        <w:r>
          <w:t xml:space="preserve"> open scholarship community manager </w:t>
        </w:r>
      </w:ins>
      <w:ins w:id="26" w:author="Teixeira Higino, Gracielle" w:date="2025-09-16T18:30:00Z" w16du:dateUtc="2025-09-17T01:30:00Z">
        <w:r>
          <w:t>of this initiative, working</w:t>
        </w:r>
      </w:ins>
      <w:ins w:id="27" w:author="Teixeira Higino, Gracielle" w:date="2025-09-16T18:57:00Z" w16du:dateUtc="2025-09-17T01:57:00Z">
        <w:r w:rsidR="00EE449E">
          <w:t xml:space="preserve"> along with the INN</w:t>
        </w:r>
      </w:ins>
      <w:r w:rsidR="00DB3D5B">
        <w:t xml:space="preserve"> to connect the open scholarship </w:t>
      </w:r>
      <w:ins w:id="28" w:author="Teixeira Higino, Gracielle" w:date="2025-09-16T18:31:00Z" w16du:dateUtc="2025-09-17T01:31:00Z">
        <w:r>
          <w:t>practitioners</w:t>
        </w:r>
        <w:r>
          <w:t xml:space="preserve"> </w:t>
        </w:r>
      </w:ins>
      <w:r w:rsidR="00DB3D5B">
        <w:t xml:space="preserve">at SFU (such as </w:t>
      </w:r>
      <w:commentRangeStart w:id="29"/>
      <w:r w:rsidR="00DB3D5B">
        <w:t xml:space="preserve">the </w:t>
      </w:r>
      <w:ins w:id="30" w:author="Teixeira Higino, Gracielle" w:date="2025-09-16T18:48:00Z" w16du:dateUtc="2025-09-17T01:48:00Z">
        <w:r w:rsidR="007A2773">
          <w:fldChar w:fldCharType="begin"/>
        </w:r>
        <w:r w:rsidR="007A2773">
          <w:instrText>HYPERLINK "https://www.lib.sfu.ca/help/publish/scholarly-publishing/open-access"</w:instrText>
        </w:r>
        <w:r w:rsidR="007A2773">
          <w:fldChar w:fldCharType="separate"/>
        </w:r>
        <w:r w:rsidR="00DB3D5B" w:rsidRPr="007A2773">
          <w:rPr>
            <w:rStyle w:val="Hyperlink"/>
          </w:rPr>
          <w:t>open access</w:t>
        </w:r>
        <w:r w:rsidR="007A2773">
          <w:fldChar w:fldCharType="end"/>
        </w:r>
      </w:ins>
      <w:r w:rsidR="00DB3D5B">
        <w:t xml:space="preserve"> and </w:t>
      </w:r>
      <w:ins w:id="31" w:author="Teixeira Higino, Gracielle" w:date="2025-09-16T18:49:00Z" w16du:dateUtc="2025-09-17T01:49:00Z">
        <w:r w:rsidR="007A2773">
          <w:fldChar w:fldCharType="begin"/>
        </w:r>
        <w:r w:rsidR="007A2773">
          <w:instrText>HYPERLINK "https://www.lib.sfu.ca/help/publish/research-data-management"</w:instrText>
        </w:r>
        <w:r w:rsidR="007A2773">
          <w:fldChar w:fldCharType="separate"/>
        </w:r>
        <w:r w:rsidR="00DB3D5B" w:rsidRPr="007A2773">
          <w:rPr>
            <w:rStyle w:val="Hyperlink"/>
          </w:rPr>
          <w:t>open data</w:t>
        </w:r>
        <w:r w:rsidR="007A2773">
          <w:fldChar w:fldCharType="end"/>
        </w:r>
      </w:ins>
      <w:r w:rsidR="00DB3D5B">
        <w:t xml:space="preserve"> hubs </w:t>
      </w:r>
      <w:commentRangeEnd w:id="29"/>
      <w:r w:rsidR="00E36EA7">
        <w:rPr>
          <w:rStyle w:val="CommentReference"/>
        </w:rPr>
        <w:commentReference w:id="29"/>
      </w:r>
      <w:r w:rsidR="00DB3D5B">
        <w:t xml:space="preserve">at the Library, </w:t>
      </w:r>
      <w:ins w:id="32" w:author="Lupin Battersby" w:date="2025-09-16T11:41:00Z">
        <w:r w:rsidR="00E36EA7">
          <w:fldChar w:fldCharType="begin"/>
        </w:r>
        <w:r w:rsidR="00E36EA7">
          <w:instrText xml:space="preserve"> HYPERLINK "https://pkp.sfu.ca/" </w:instrText>
        </w:r>
        <w:r w:rsidR="00E36EA7">
          <w:fldChar w:fldCharType="separate"/>
        </w:r>
        <w:r w:rsidR="00DB3D5B" w:rsidRPr="00E36EA7">
          <w:rPr>
            <w:rStyle w:val="Hyperlink"/>
          </w:rPr>
          <w:t xml:space="preserve">the Public Knowledge Project </w:t>
        </w:r>
        <w:r w:rsidR="00DB3D5B" w:rsidRPr="00E36EA7">
          <w:rPr>
            <w:rStyle w:val="Hyperlink"/>
          </w:rPr>
          <w:t>a</w:t>
        </w:r>
        <w:r w:rsidR="00DB3D5B" w:rsidRPr="00E36EA7">
          <w:rPr>
            <w:rStyle w:val="Hyperlink"/>
          </w:rPr>
          <w:t>t Publishing</w:t>
        </w:r>
        <w:r w:rsidR="00E36EA7">
          <w:fldChar w:fldCharType="end"/>
        </w:r>
      </w:ins>
      <w:r w:rsidR="00DB3D5B">
        <w:t xml:space="preserve">, the </w:t>
      </w:r>
      <w:ins w:id="33" w:author="Teixeira Higino, Gracielle" w:date="2025-09-16T18:19:00Z" w16du:dateUtc="2025-09-17T01:19:00Z">
        <w:r w:rsidR="006703C8">
          <w:fldChar w:fldCharType="begin"/>
        </w:r>
        <w:r w:rsidR="006703C8">
          <w:instrText>HYPERLINK "https://www.lib.sfu.ca/help/research-assistance/format-type/oer"</w:instrText>
        </w:r>
        <w:r w:rsidR="006703C8">
          <w:fldChar w:fldCharType="separate"/>
        </w:r>
        <w:commentRangeStart w:id="34"/>
        <w:r w:rsidR="00DB3D5B" w:rsidRPr="006703C8">
          <w:rPr>
            <w:rStyle w:val="Hyperlink"/>
          </w:rPr>
          <w:t>Open Educational Resources</w:t>
        </w:r>
        <w:r w:rsidR="006703C8">
          <w:fldChar w:fldCharType="end"/>
        </w:r>
      </w:ins>
      <w:r w:rsidR="00DB3D5B">
        <w:t xml:space="preserve"> </w:t>
      </w:r>
      <w:commentRangeEnd w:id="34"/>
      <w:r w:rsidR="00E36EA7">
        <w:rPr>
          <w:rStyle w:val="CommentReference"/>
        </w:rPr>
        <w:commentReference w:id="34"/>
      </w:r>
      <w:r w:rsidR="00DB3D5B">
        <w:t>office</w:t>
      </w:r>
      <w:r w:rsidR="002601F7">
        <w:t xml:space="preserve">, </w:t>
      </w:r>
      <w:r w:rsidR="00DB3D5B">
        <w:t xml:space="preserve">and the </w:t>
      </w:r>
      <w:ins w:id="35" w:author="Lupin Battersby" w:date="2025-09-16T11:43:00Z">
        <w:r w:rsidR="00E36EA7">
          <w:fldChar w:fldCharType="begin"/>
        </w:r>
        <w:r w:rsidR="00E36EA7">
          <w:instrText xml:space="preserve"> HYPERLINK "https://www.sfu.ca/research/researcher-resources/further-my-research/knowledge-mobilization-hub.html" </w:instrText>
        </w:r>
        <w:r w:rsidR="00E36EA7">
          <w:fldChar w:fldCharType="separate"/>
        </w:r>
        <w:r w:rsidR="00DB3D5B" w:rsidRPr="00E36EA7">
          <w:rPr>
            <w:rStyle w:val="Hyperlink"/>
          </w:rPr>
          <w:t>Knowledge Mobiliza</w:t>
        </w:r>
        <w:r w:rsidR="00DB3D5B" w:rsidRPr="00E36EA7">
          <w:rPr>
            <w:rStyle w:val="Hyperlink"/>
          </w:rPr>
          <w:t>t</w:t>
        </w:r>
        <w:r w:rsidR="00DB3D5B" w:rsidRPr="00E36EA7">
          <w:rPr>
            <w:rStyle w:val="Hyperlink"/>
          </w:rPr>
          <w:t>ion Hub</w:t>
        </w:r>
        <w:r w:rsidR="00E36EA7">
          <w:fldChar w:fldCharType="end"/>
        </w:r>
      </w:ins>
      <w:ins w:id="36" w:author="Teixeira Higino, Gracielle" w:date="2025-09-16T19:21:00Z" w16du:dateUtc="2025-09-17T02:21:00Z">
        <w:r w:rsidR="002601F7">
          <w:t>)</w:t>
        </w:r>
      </w:ins>
      <w:r w:rsidR="00DB3D5B">
        <w:t xml:space="preserve"> to promote community-led events and programs to support students, faculty and staff to design their scholarly products under the “open </w:t>
      </w:r>
      <w:commentRangeStart w:id="37"/>
      <w:r w:rsidR="00DB3D5B">
        <w:t>lens</w:t>
      </w:r>
      <w:commentRangeEnd w:id="37"/>
      <w:r w:rsidR="004E30C6">
        <w:rPr>
          <w:rStyle w:val="CommentReference"/>
        </w:rPr>
        <w:commentReference w:id="37"/>
      </w:r>
      <w:r w:rsidR="00DB3D5B">
        <w:t>”.</w:t>
      </w:r>
      <w:ins w:id="38" w:author="Teixeira Higino, Gracielle" w:date="2025-09-16T19:06:00Z" w16du:dateUtc="2025-09-17T02:06:00Z">
        <w:r w:rsidR="00015F34">
          <w:t xml:space="preserve"> </w:t>
        </w:r>
      </w:ins>
      <w:ins w:id="39" w:author="Teixeira Higino, Gracielle" w:date="2025-09-16T19:07:00Z" w16du:dateUtc="2025-09-17T02:07:00Z">
        <w:r w:rsidR="00015F34">
          <w:t>The consolidation of the open movement within SFU reinforces its commi</w:t>
        </w:r>
      </w:ins>
      <w:ins w:id="40" w:author="Teixeira Higino, Gracielle" w:date="2025-09-16T19:08:00Z" w16du:dateUtc="2025-09-17T02:08:00Z">
        <w:r w:rsidR="00015F34">
          <w:t xml:space="preserve">tment to the </w:t>
        </w:r>
      </w:ins>
      <w:ins w:id="41" w:author="Teixeira Higino, Gracielle" w:date="2025-09-16T19:09:00Z" w16du:dateUtc="2025-09-17T02:09:00Z">
        <w:r w:rsidR="00015F34">
          <w:fldChar w:fldCharType="begin"/>
        </w:r>
        <w:r w:rsidR="00015F34">
          <w:instrText>HYPERLINK "https://barcelona-declaration.org/"</w:instrText>
        </w:r>
        <w:r w:rsidR="00015F34">
          <w:fldChar w:fldCharType="separate"/>
        </w:r>
        <w:r w:rsidR="00015F34" w:rsidRPr="00015F34">
          <w:rPr>
            <w:rStyle w:val="Hyperlink"/>
          </w:rPr>
          <w:t>Barcelona Declaration on Open Research Information</w:t>
        </w:r>
        <w:r w:rsidR="00015F34">
          <w:fldChar w:fldCharType="end"/>
        </w:r>
        <w:r w:rsidR="00015F34">
          <w:t>, co-signed by the University in 2024.</w:t>
        </w:r>
      </w:ins>
    </w:p>
    <w:p w14:paraId="5F36F4C1" w14:textId="19B007E3" w:rsidR="006F1D53" w:rsidDel="00015F34" w:rsidRDefault="00DB3D5B">
      <w:pPr>
        <w:pStyle w:val="BodyText"/>
        <w:rPr>
          <w:del w:id="42" w:author="Teixeira Higino, Gracielle" w:date="2025-09-16T19:10:00Z" w16du:dateUtc="2025-09-17T02:10:00Z"/>
        </w:rPr>
      </w:pPr>
      <w:del w:id="43" w:author="Teixeira Higino, Gracielle" w:date="2025-09-16T19:10:00Z" w16du:dateUtc="2025-09-17T02:10:00Z">
        <w:r w:rsidDel="00015F34">
          <w:delText xml:space="preserve">There will be many opportunities to contribute and collaborate to this movement! We will need community leaders to help us organize events and workshops, to help us spread the word and to mentor other community members. </w:delText>
        </w:r>
      </w:del>
    </w:p>
    <w:p w14:paraId="0248313A" w14:textId="32D80BDB" w:rsidR="004E30C6" w:rsidRDefault="004E30C6">
      <w:pPr>
        <w:pStyle w:val="BodyText"/>
      </w:pPr>
      <w:r>
        <w:t>L</w:t>
      </w:r>
      <w:r w:rsidR="00DB3D5B">
        <w:t xml:space="preserve">ike the KM Hub, we want to do more with what we know “by intentionally co-creating, disseminating, and implementing research”. If our dreams are to come true, in 10 years the whole SFU community will think of open scholarship as the </w:t>
      </w:r>
      <w:r>
        <w:t xml:space="preserve">default </w:t>
      </w:r>
      <w:r w:rsidR="00DB3D5B">
        <w:t>way to do things. It will not be a matter of resources or infrastructure – we will all be working together to share what we have the privilege to produce for the benefit of all.</w:t>
      </w:r>
      <w:bookmarkEnd w:id="10"/>
      <w:r w:rsidRPr="004E30C6">
        <w:t xml:space="preserve"> </w:t>
      </w:r>
    </w:p>
    <w:p w14:paraId="5A588094" w14:textId="0C9D1C02" w:rsidR="006F1D53" w:rsidRDefault="004E30C6">
      <w:pPr>
        <w:pStyle w:val="BodyText"/>
      </w:pPr>
      <w:r>
        <w:t xml:space="preserve">If you want to keep an eye on what we’re doing, sign up to our newsletter </w:t>
      </w:r>
      <w:hyperlink r:id="rId17">
        <w:r>
          <w:rPr>
            <w:rStyle w:val="Hyperlink"/>
          </w:rPr>
          <w:t>here</w:t>
        </w:r>
      </w:hyperlink>
      <w:r>
        <w:t>.</w:t>
      </w:r>
    </w:p>
    <w:sectPr w:rsidR="006F1D53">
      <w:footnotePr>
        <w:numRestart w:val="eachSec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upin Battersby" w:date="2025-09-16T11:55:00Z" w:initials="LB">
    <w:p w14:paraId="17905EBA" w14:textId="2172052A" w:rsidR="007448EE" w:rsidRDefault="007448EE">
      <w:pPr>
        <w:pStyle w:val="CommentText"/>
      </w:pPr>
      <w:r>
        <w:rPr>
          <w:rStyle w:val="CommentReference"/>
        </w:rPr>
        <w:annotationRef/>
      </w:r>
      <w:r>
        <w:t>I think you can make this a little catchier.</w:t>
      </w:r>
      <w:r w:rsidR="00DB3D5B">
        <w:t xml:space="preserve"> I suck at titles to be honest but here are some suggestions.</w:t>
      </w:r>
      <w:r>
        <w:t xml:space="preserve"> Maybe: Open Scholarship at SFU</w:t>
      </w:r>
    </w:p>
    <w:p w14:paraId="120D167A" w14:textId="77777777" w:rsidR="007448EE" w:rsidRDefault="008371E1">
      <w:pPr>
        <w:pStyle w:val="CommentText"/>
      </w:pPr>
      <w:r>
        <w:t>The Open Movement at SFU</w:t>
      </w:r>
    </w:p>
    <w:p w14:paraId="1EDFA606" w14:textId="1D48EF32" w:rsidR="008371E1" w:rsidRDefault="008371E1">
      <w:pPr>
        <w:pStyle w:val="CommentText"/>
      </w:pPr>
    </w:p>
  </w:comment>
  <w:comment w:id="13" w:author="Lupin Battersby" w:date="2025-09-16T11:49:00Z" w:initials="LB">
    <w:p w14:paraId="26952FE6" w14:textId="51CC0853" w:rsidR="004E30C6" w:rsidRDefault="004E30C6">
      <w:pPr>
        <w:pStyle w:val="CommentText"/>
      </w:pPr>
      <w:r>
        <w:rPr>
          <w:rStyle w:val="CommentReference"/>
        </w:rPr>
        <w:annotationRef/>
      </w:r>
      <w:r>
        <w:t>Should you mention the framework/principles perhaps?</w:t>
      </w:r>
    </w:p>
  </w:comment>
  <w:comment w:id="29" w:author="Lupin Battersby" w:date="2025-09-16T11:42:00Z" w:initials="LB">
    <w:p w14:paraId="5766FAF3" w14:textId="2EF9CF26" w:rsidR="00E36EA7" w:rsidRDefault="00E36EA7">
      <w:pPr>
        <w:pStyle w:val="CommentText"/>
      </w:pPr>
      <w:r>
        <w:rPr>
          <w:rStyle w:val="CommentReference"/>
        </w:rPr>
        <w:annotationRef/>
      </w:r>
      <w:r>
        <w:t xml:space="preserve">Add links </w:t>
      </w:r>
    </w:p>
  </w:comment>
  <w:comment w:id="34" w:author="Lupin Battersby" w:date="2025-09-16T11:42:00Z" w:initials="LB">
    <w:p w14:paraId="7C358C2F" w14:textId="38C0CC36" w:rsidR="00E36EA7" w:rsidRDefault="00E36EA7">
      <w:pPr>
        <w:pStyle w:val="CommentText"/>
      </w:pPr>
      <w:r>
        <w:rPr>
          <w:rStyle w:val="CommentReference"/>
        </w:rPr>
        <w:annotationRef/>
      </w:r>
      <w:r>
        <w:t>Add link</w:t>
      </w:r>
    </w:p>
  </w:comment>
  <w:comment w:id="37" w:author="Lupin Battersby" w:date="2025-09-16T11:50:00Z" w:initials="LB">
    <w:p w14:paraId="1B683CC9" w14:textId="650706B8" w:rsidR="004E30C6" w:rsidRDefault="004E30C6">
      <w:pPr>
        <w:pStyle w:val="CommentText"/>
      </w:pPr>
      <w:r>
        <w:rPr>
          <w:rStyle w:val="CommentReference"/>
        </w:rPr>
        <w:annotationRef/>
      </w:r>
      <w:r>
        <w:t>Should you mention that we signed on to the open declaration??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DFA606" w15:done="0"/>
  <w15:commentEx w15:paraId="26952FE6" w15:done="0"/>
  <w15:commentEx w15:paraId="5766FAF3" w15:done="1"/>
  <w15:commentEx w15:paraId="7C358C2F" w15:done="1"/>
  <w15:commentEx w15:paraId="1B683C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73CE9B" w16cex:dateUtc="2025-09-16T18:55:00Z"/>
  <w16cex:commentExtensible w16cex:durableId="2C73CD58" w16cex:dateUtc="2025-09-16T18:49:00Z"/>
  <w16cex:commentExtensible w16cex:durableId="2C73CBAE" w16cex:dateUtc="2025-09-16T18:42:00Z"/>
  <w16cex:commentExtensible w16cex:durableId="2C73CB9A" w16cex:dateUtc="2025-09-16T18:42:00Z"/>
  <w16cex:commentExtensible w16cex:durableId="2C73CD6D" w16cex:dateUtc="2025-09-16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DFA606" w16cid:durableId="2C73CE9B"/>
  <w16cid:commentId w16cid:paraId="26952FE6" w16cid:durableId="2C73CD58"/>
  <w16cid:commentId w16cid:paraId="5766FAF3" w16cid:durableId="2C73CBAE"/>
  <w16cid:commentId w16cid:paraId="7C358C2F" w16cid:durableId="2C73CB9A"/>
  <w16cid:commentId w16cid:paraId="1B683CC9" w16cid:durableId="2C73C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A47D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454396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ixeira Higino, Gracielle">
    <w15:presenceInfo w15:providerId="AD" w15:userId="S::gracielle.higino@ubc.ca::3bcf092f-e4f9-479d-8752-1d8caba62f1d"/>
  </w15:person>
  <w15:person w15:author="Lupin Battersby">
    <w15:presenceInfo w15:providerId="AD" w15:userId="S::lbatters@sfu.ca::d2d5ee00-b418-47b7-bdce-d9cd1a2d3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3"/>
    <w:rsid w:val="00015F34"/>
    <w:rsid w:val="000F0495"/>
    <w:rsid w:val="00101E53"/>
    <w:rsid w:val="00223CEA"/>
    <w:rsid w:val="002601F7"/>
    <w:rsid w:val="003D7B2B"/>
    <w:rsid w:val="00410BC4"/>
    <w:rsid w:val="0044580D"/>
    <w:rsid w:val="004E30C6"/>
    <w:rsid w:val="00574D05"/>
    <w:rsid w:val="006703C8"/>
    <w:rsid w:val="006F1D53"/>
    <w:rsid w:val="007448EE"/>
    <w:rsid w:val="007A2773"/>
    <w:rsid w:val="007D6871"/>
    <w:rsid w:val="008371E1"/>
    <w:rsid w:val="00B96B0E"/>
    <w:rsid w:val="00D43992"/>
    <w:rsid w:val="00DB3D5B"/>
    <w:rsid w:val="00DE1108"/>
    <w:rsid w:val="00E36EA7"/>
    <w:rsid w:val="00E6115E"/>
    <w:rsid w:val="00EE449E"/>
    <w:rsid w:val="00F148C5"/>
    <w:rsid w:val="00F9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0C7C"/>
  <w15:docId w15:val="{E3E3EEFA-87F1-D64B-8EAA-290C47A0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0F0495"/>
    <w:rPr>
      <w:color w:val="96607D" w:themeColor="followedHyperlink"/>
      <w:u w:val="single"/>
    </w:rPr>
  </w:style>
  <w:style w:type="character" w:styleId="UnresolvedMention">
    <w:name w:val="Unresolved Mention"/>
    <w:basedOn w:val="DefaultParagraphFont"/>
    <w:uiPriority w:val="99"/>
    <w:semiHidden/>
    <w:unhideWhenUsed/>
    <w:rsid w:val="00E36EA7"/>
    <w:rPr>
      <w:color w:val="605E5C"/>
      <w:shd w:val="clear" w:color="auto" w:fill="E1DFDD"/>
    </w:rPr>
  </w:style>
  <w:style w:type="character" w:styleId="CommentReference">
    <w:name w:val="annotation reference"/>
    <w:basedOn w:val="DefaultParagraphFont"/>
    <w:rsid w:val="00E36EA7"/>
    <w:rPr>
      <w:sz w:val="16"/>
      <w:szCs w:val="16"/>
    </w:rPr>
  </w:style>
  <w:style w:type="paragraph" w:styleId="CommentText">
    <w:name w:val="annotation text"/>
    <w:basedOn w:val="Normal"/>
    <w:link w:val="CommentTextChar"/>
    <w:rsid w:val="00E36EA7"/>
    <w:rPr>
      <w:sz w:val="20"/>
      <w:szCs w:val="20"/>
    </w:rPr>
  </w:style>
  <w:style w:type="character" w:customStyle="1" w:styleId="CommentTextChar">
    <w:name w:val="Comment Text Char"/>
    <w:basedOn w:val="DefaultParagraphFont"/>
    <w:link w:val="CommentText"/>
    <w:rsid w:val="00E36EA7"/>
    <w:rPr>
      <w:sz w:val="20"/>
      <w:szCs w:val="20"/>
    </w:rPr>
  </w:style>
  <w:style w:type="paragraph" w:styleId="CommentSubject">
    <w:name w:val="annotation subject"/>
    <w:basedOn w:val="CommentText"/>
    <w:next w:val="CommentText"/>
    <w:link w:val="CommentSubjectChar"/>
    <w:rsid w:val="00E36EA7"/>
    <w:rPr>
      <w:b/>
      <w:bCs/>
    </w:rPr>
  </w:style>
  <w:style w:type="character" w:customStyle="1" w:styleId="CommentSubjectChar">
    <w:name w:val="Comment Subject Char"/>
    <w:basedOn w:val="CommentTextChar"/>
    <w:link w:val="CommentSubject"/>
    <w:rsid w:val="00E36EA7"/>
    <w:rPr>
      <w:b/>
      <w:bCs/>
      <w:sz w:val="20"/>
      <w:szCs w:val="20"/>
    </w:rPr>
  </w:style>
  <w:style w:type="paragraph" w:styleId="Revision">
    <w:name w:val="Revision"/>
    <w:hidden/>
    <w:rsid w:val="006703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54677/MNMH85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ielo.org/en/" TargetMode="External"/><Relationship Id="rId17" Type="http://schemas.openxmlformats.org/officeDocument/2006/relationships/hyperlink" Target="https://secure.campaigner.com/CSB/Public/Form.aspx?fid=1882702&amp;ac=gifk" TargetMode="External"/><Relationship Id="rId2" Type="http://schemas.openxmlformats.org/officeDocument/2006/relationships/customXml" Target="../customXml/item2.xml"/><Relationship Id="rId16" Type="http://schemas.openxmlformats.org/officeDocument/2006/relationships/hyperlink" Target="https://www.sfu.ca/neuro-institut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vimeo.com/81906803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royalsocietypublishing.org/doi/10.1098/rspb.2022.0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615CD10B391B45BA6BF1E6A405DC1F" ma:contentTypeVersion="14" ma:contentTypeDescription="Create a new document." ma:contentTypeScope="" ma:versionID="41090a0129e0077fdc2e26038e276fcb">
  <xsd:schema xmlns:xsd="http://www.w3.org/2001/XMLSchema" xmlns:xs="http://www.w3.org/2001/XMLSchema" xmlns:p="http://schemas.microsoft.com/office/2006/metadata/properties" xmlns:ns2="85661bbb-fe92-48ca-9c90-7f9feead8f91" xmlns:ns3="32eb0fcc-832d-4d40-8505-3fcc99037416" targetNamespace="http://schemas.microsoft.com/office/2006/metadata/properties" ma:root="true" ma:fieldsID="eb705c64fb91275b542fa8fa328d5fdc" ns2:_="" ns3:_="">
    <xsd:import namespace="85661bbb-fe92-48ca-9c90-7f9feead8f91"/>
    <xsd:import namespace="32eb0fcc-832d-4d40-8505-3fcc990374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61bbb-fe92-48ca-9c90-7f9feead8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9aa0ad0-c4c5-4ed8-abb5-19e3095d9e3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b0fcc-832d-4d40-8505-3fcc9903741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f4ede9b-4b53-4aaa-857f-6db5a2ba6205}" ma:internalName="TaxCatchAll" ma:showField="CatchAllData" ma:web="32eb0fcc-832d-4d40-8505-3fcc990374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661bbb-fe92-48ca-9c90-7f9feead8f91">
      <Terms xmlns="http://schemas.microsoft.com/office/infopath/2007/PartnerControls"/>
    </lcf76f155ced4ddcb4097134ff3c332f>
    <TaxCatchAll xmlns="32eb0fcc-832d-4d40-8505-3fcc99037416" xsi:nil="true"/>
  </documentManagement>
</p:properties>
</file>

<file path=customXml/itemProps1.xml><?xml version="1.0" encoding="utf-8"?>
<ds:datastoreItem xmlns:ds="http://schemas.openxmlformats.org/officeDocument/2006/customXml" ds:itemID="{3EF94072-EEB0-459D-8522-BCE5C0D4D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61bbb-fe92-48ca-9c90-7f9feead8f91"/>
    <ds:schemaRef ds:uri="32eb0fcc-832d-4d40-8505-3fcc99037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44C158-44CA-447D-B6B8-45BA96324BCC}">
  <ds:schemaRefs>
    <ds:schemaRef ds:uri="http://schemas.microsoft.com/sharepoint/v3/contenttype/forms"/>
  </ds:schemaRefs>
</ds:datastoreItem>
</file>

<file path=customXml/itemProps3.xml><?xml version="1.0" encoding="utf-8"?>
<ds:datastoreItem xmlns:ds="http://schemas.openxmlformats.org/officeDocument/2006/customXml" ds:itemID="{3C16FF3F-2E44-454F-87A2-0F80B740C78C}">
  <ds:schemaRefs>
    <ds:schemaRef ds:uri="http://schemas.microsoft.com/office/2006/metadata/properties"/>
    <ds:schemaRef ds:uri="http://schemas.microsoft.com/office/infopath/2007/PartnerControls"/>
    <ds:schemaRef ds:uri="85661bbb-fe92-48ca-9c90-7f9feead8f91"/>
    <ds:schemaRef ds:uri="32eb0fcc-832d-4d40-8505-3fcc9903741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Lupin Battersby</dc:creator>
  <cp:keywords/>
  <cp:lastModifiedBy>Teixeira Higino, Gracielle</cp:lastModifiedBy>
  <cp:revision>2</cp:revision>
  <dcterms:created xsi:type="dcterms:W3CDTF">2025-09-17T02:22:00Z</dcterms:created>
  <dcterms:modified xsi:type="dcterms:W3CDTF">2025-09-17T02:22:00Z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ContentTypeId">
    <vt:lpwstr>0x010100C6615CD10B391B45BA6BF1E6A405DC1F</vt:lpwstr>
  </property>
</Properties>
</file>